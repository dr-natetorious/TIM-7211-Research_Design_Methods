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373BB2"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1EE78FA" w:rsidR="0082223F" w:rsidRDefault="0082223F" w:rsidP="0082223F">
      <w:pPr>
        <w:pStyle w:val="Title"/>
      </w:pPr>
      <w:r>
        <w:t xml:space="preserve">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EE53707" w:rsidR="00CB25E9" w:rsidRDefault="0052132E" w:rsidP="0082223F">
      <w:pPr>
        <w:jc w:val="center"/>
      </w:pPr>
      <w:r>
        <w:t>December 20</w:t>
      </w:r>
      <w:r w:rsidRPr="0052132E">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7B03FC47" w:rsidR="0082223F" w:rsidRDefault="0088660E" w:rsidP="005B7079">
      <w:pPr>
        <w:pStyle w:val="Heading1"/>
      </w:pPr>
      <w:r>
        <w:lastRenderedPageBreak/>
        <w:t>Compare Research Methods</w:t>
      </w:r>
    </w:p>
    <w:p w14:paraId="2B784DF9" w14:textId="29BAF397" w:rsidR="00AD686B" w:rsidRDefault="0088660E" w:rsidP="000B2500">
      <w:r>
        <w:tab/>
        <w:t>Quality research begins with a well-defined set of questions, such as ‘can an autonomous vehicle safely navigate city streets?’  Next, the researcher needs a plan to answer the question by collecting evidence and observations.</w:t>
      </w:r>
      <w:r w:rsidR="000B2500">
        <w:t xml:space="preserve">  </w:t>
      </w:r>
      <w:r>
        <w:t xml:space="preserve">Executing that plan requires a collection of </w:t>
      </w:r>
      <w:proofErr w:type="spellStart"/>
      <w:r>
        <w:t>quantitive</w:t>
      </w:r>
      <w:proofErr w:type="spellEnd"/>
      <w:r>
        <w:t xml:space="preserve"> and qualitative methods.</w:t>
      </w:r>
      <w:r w:rsidR="00FA22F7">
        <w:t xml:space="preserve">  </w:t>
      </w:r>
      <w:r>
        <w:t>Each of these methods is a tool that comes with its inherent strengths and weaknesses</w:t>
      </w:r>
      <w:sdt>
        <w:sdtPr>
          <w:id w:val="1224721593"/>
          <w:citation/>
        </w:sdtPr>
        <w:sdtEndPr/>
        <w:sdtContent>
          <w:r w:rsidR="00F94876">
            <w:fldChar w:fldCharType="begin"/>
          </w:r>
          <w:r w:rsidR="00F94876">
            <w:instrText xml:space="preserve"> CITATION Jas16 \l 1033 </w:instrText>
          </w:r>
          <w:r w:rsidR="00F94876">
            <w:fldChar w:fldCharType="separate"/>
          </w:r>
          <w:r w:rsidR="00F94876">
            <w:rPr>
              <w:noProof/>
            </w:rPr>
            <w:t xml:space="preserve"> (Jason &amp; Glenwick, 2016)</w:t>
          </w:r>
          <w:r w:rsidR="00F94876">
            <w:fldChar w:fldCharType="end"/>
          </w:r>
        </w:sdtContent>
      </w:sdt>
      <w:r w:rsidR="00AD686B">
        <w:t xml:space="preserve">.  </w:t>
      </w:r>
      <w:r w:rsidR="0000015A">
        <w:t xml:space="preserve">These attributes necessitate researchers to understand when a hammer is more appropriate than a screwdriver (see Table 1).  </w:t>
      </w:r>
      <w:r w:rsidR="00AD686B">
        <w:t xml:space="preserve">Consider the difference </w:t>
      </w:r>
      <w:r w:rsidR="000B2500">
        <w:t xml:space="preserve">when </w:t>
      </w:r>
      <w:r w:rsidR="00AD686B">
        <w:t>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w:t>
      </w:r>
      <w:r w:rsidR="00F94876">
        <w:t>’</w:t>
      </w:r>
      <w:r w:rsidR="00AD686B">
        <w:t xml:space="preserve">s speed and </w:t>
      </w:r>
      <w:r w:rsidR="00F94876">
        <w:t xml:space="preserve">the number of </w:t>
      </w:r>
      <w:r w:rsidR="00AD686B">
        <w:t xml:space="preserve">objects </w:t>
      </w:r>
      <w:r w:rsidR="00F94876">
        <w:t xml:space="preserve">on </w:t>
      </w:r>
      <w:r w:rsidR="00AD686B">
        <w:t>the road.</w:t>
      </w:r>
      <w:r w:rsidR="00843F7C">
        <w:t xml:space="preserve">  However, a more comprehensive study could answer both (a) and (b) by first uncovering the importance of braking enhancements, then describing the limitations in greater detail.</w:t>
      </w:r>
    </w:p>
    <w:p w14:paraId="41790A75" w14:textId="70D12321" w:rsidR="0000015A" w:rsidRDefault="0000015A" w:rsidP="0000015A">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00015A" w14:paraId="03DAB074" w14:textId="77777777" w:rsidTr="0000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3ED0333" w14:textId="34CACB52" w:rsidR="0000015A" w:rsidRDefault="0000015A" w:rsidP="0000015A">
            <w:pPr>
              <w:jc w:val="center"/>
            </w:pPr>
            <w:r>
              <w:t>Approach</w:t>
            </w:r>
          </w:p>
        </w:tc>
        <w:tc>
          <w:tcPr>
            <w:tcW w:w="3117" w:type="dxa"/>
          </w:tcPr>
          <w:p w14:paraId="26A07D8B" w14:textId="253410A7" w:rsidR="0000015A" w:rsidRDefault="0000015A" w:rsidP="0000015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75FCF1F1" w14:textId="3653ED53" w:rsidR="0000015A" w:rsidRDefault="0000015A" w:rsidP="0000015A">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00015A" w14:paraId="2E27F604" w14:textId="77777777" w:rsidTr="000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6A8B471" w14:textId="47139DE3" w:rsidR="0000015A" w:rsidRDefault="0000015A" w:rsidP="0000015A">
            <w:r>
              <w:t>Quan</w:t>
            </w:r>
            <w:r w:rsidR="00FC21DA">
              <w:t>ti</w:t>
            </w:r>
            <w:r>
              <w:t>tative</w:t>
            </w:r>
          </w:p>
        </w:tc>
        <w:tc>
          <w:tcPr>
            <w:tcW w:w="3117" w:type="dxa"/>
          </w:tcPr>
          <w:p w14:paraId="211F28B2" w14:textId="012FA706" w:rsidR="0000015A" w:rsidRDefault="0000015A" w:rsidP="0000015A">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4F21738D" w14:textId="24C1EFBB" w:rsidR="0000015A" w:rsidRDefault="0000015A" w:rsidP="000001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5E65A298" w14:textId="77777777" w:rsidR="0000015A" w:rsidRDefault="0000015A" w:rsidP="000001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368FFBE" w14:textId="59BF28A2" w:rsidR="0000015A" w:rsidRDefault="0000015A" w:rsidP="0000015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00015A" w14:paraId="09788332" w14:textId="77777777" w:rsidTr="0000015A">
        <w:tc>
          <w:tcPr>
            <w:cnfStyle w:val="001000000000" w:firstRow="0" w:lastRow="0" w:firstColumn="1" w:lastColumn="0" w:oddVBand="0" w:evenVBand="0" w:oddHBand="0" w:evenHBand="0" w:firstRowFirstColumn="0" w:firstRowLastColumn="0" w:lastRowFirstColumn="0" w:lastRowLastColumn="0"/>
            <w:tcW w:w="3116" w:type="dxa"/>
          </w:tcPr>
          <w:p w14:paraId="42C4F5B1" w14:textId="70C19A5C" w:rsidR="0000015A" w:rsidRDefault="0000015A" w:rsidP="0000015A">
            <w:r>
              <w:t>Qualitative</w:t>
            </w:r>
          </w:p>
        </w:tc>
        <w:tc>
          <w:tcPr>
            <w:tcW w:w="3117" w:type="dxa"/>
          </w:tcPr>
          <w:p w14:paraId="19126CC2" w14:textId="7D289837" w:rsidR="0000015A" w:rsidRDefault="0000015A" w:rsidP="0000015A">
            <w:pPr>
              <w:cnfStyle w:val="000000000000" w:firstRow="0" w:lastRow="0" w:firstColumn="0" w:lastColumn="0" w:oddVBand="0" w:evenVBand="0" w:oddHBand="0" w:evenHBand="0" w:firstRowFirstColumn="0" w:firstRowLastColumn="0" w:lastRowFirstColumn="0" w:lastRowLastColumn="0"/>
            </w:pPr>
            <w:r>
              <w:t>Non-numeri</w:t>
            </w:r>
            <w:r w:rsidR="008E69D0">
              <w:t>c</w:t>
            </w:r>
            <w:r>
              <w:t>al representation of a scenario</w:t>
            </w:r>
          </w:p>
        </w:tc>
        <w:tc>
          <w:tcPr>
            <w:tcW w:w="3117" w:type="dxa"/>
          </w:tcPr>
          <w:p w14:paraId="2871EA44" w14:textId="4C074682" w:rsidR="0000015A" w:rsidRDefault="0000015A" w:rsidP="0000015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608F461F" w14:textId="77777777" w:rsidR="0000015A" w:rsidRDefault="0000015A" w:rsidP="0000015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72E2FFB4" w14:textId="58F97039" w:rsidR="0000015A" w:rsidRDefault="0000015A" w:rsidP="0000015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00015A" w14:paraId="7FF659B3" w14:textId="77777777" w:rsidTr="0000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D5E43E" w14:textId="3BC131F2" w:rsidR="0000015A" w:rsidRDefault="0000015A" w:rsidP="0000015A">
            <w:r>
              <w:t xml:space="preserve">Mixed </w:t>
            </w:r>
          </w:p>
        </w:tc>
        <w:tc>
          <w:tcPr>
            <w:tcW w:w="3117" w:type="dxa"/>
          </w:tcPr>
          <w:p w14:paraId="05A1C1AB" w14:textId="6A7409DE" w:rsidR="0000015A" w:rsidRDefault="0000015A" w:rsidP="0000015A">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3E6D127D" w14:textId="77777777" w:rsidR="0035536D" w:rsidRDefault="0000015A" w:rsidP="0035536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298F77DE" w14:textId="104B93AD" w:rsidR="0000015A" w:rsidRDefault="0000015A" w:rsidP="0035536D">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then mapping it to use cases</w:t>
            </w:r>
          </w:p>
        </w:tc>
      </w:tr>
    </w:tbl>
    <w:p w14:paraId="33F105D5" w14:textId="77777777" w:rsidR="000B2500" w:rsidRDefault="000B2500" w:rsidP="000B2500"/>
    <w:p w14:paraId="1201FF15" w14:textId="507F0509" w:rsidR="00AB6A3B" w:rsidRDefault="00AB6A3B" w:rsidP="00AB6A3B">
      <w:pPr>
        <w:pStyle w:val="Heading2"/>
      </w:pPr>
      <w:r>
        <w:lastRenderedPageBreak/>
        <w:t>Influence of World Views</w:t>
      </w:r>
    </w:p>
    <w:p w14:paraId="1C9592E7" w14:textId="4E99A33B" w:rsidR="00881484" w:rsidRDefault="00881484" w:rsidP="00881484">
      <w:pPr>
        <w:ind w:firstLine="720"/>
      </w:pPr>
      <w:r>
        <w:t>While performing these various methods, researchers need to be cognizant of their biases and worldviews</w:t>
      </w:r>
      <w:sdt>
        <w:sdtPr>
          <w:id w:val="1463616953"/>
          <w:citation/>
        </w:sdtPr>
        <w:sdtEndPr/>
        <w:sdtContent>
          <w:r>
            <w:fldChar w:fldCharType="begin"/>
          </w:r>
          <w:r>
            <w:instrText xml:space="preserve"> CITATION Cre14 \l 1033 </w:instrText>
          </w:r>
          <w:r>
            <w:fldChar w:fldCharType="separate"/>
          </w:r>
          <w:r>
            <w:rPr>
              <w:noProof/>
            </w:rPr>
            <w:t xml:space="preserve"> (Creswell, 2014)</w:t>
          </w:r>
          <w:r>
            <w:fldChar w:fldCharType="end"/>
          </w:r>
        </w:sdtContent>
      </w:sdt>
      <w:r>
        <w:t xml:space="preserve">.  These perspectives (see Table </w:t>
      </w:r>
      <w:r w:rsidR="0000015A">
        <w:t>2</w:t>
      </w:r>
      <w:r>
        <w:t>) influence data interpretation and can result in radically different conclusions.</w:t>
      </w:r>
    </w:p>
    <w:p w14:paraId="4D748811" w14:textId="6BD78FDB" w:rsidR="00837A8B" w:rsidRDefault="00837A8B" w:rsidP="00837A8B">
      <w:pPr>
        <w:pStyle w:val="Caption"/>
      </w:pPr>
      <w:r>
        <w:t xml:space="preserve">Table </w:t>
      </w:r>
      <w:r w:rsidR="0000015A">
        <w:t>2</w:t>
      </w:r>
      <w:r>
        <w:t>: World Perspectives</w:t>
      </w:r>
      <w:sdt>
        <w:sdtPr>
          <w:id w:val="-57025474"/>
          <w:citation/>
        </w:sdtPr>
        <w:sdtEndPr/>
        <w:sdtContent>
          <w:r>
            <w:fldChar w:fldCharType="begin"/>
          </w:r>
          <w:r>
            <w:instrText xml:space="preserve"> CITATION Cre14 \l 1033 </w:instrText>
          </w:r>
          <w:r>
            <w:fldChar w:fldCharType="separate"/>
          </w:r>
          <w:r>
            <w:rPr>
              <w:noProof/>
            </w:rPr>
            <w:t xml:space="preserve"> (Creswell, 2014)</w:t>
          </w:r>
          <w:r>
            <w:fldChar w:fldCharType="end"/>
          </w:r>
        </w:sdtContent>
      </w:sdt>
    </w:p>
    <w:tbl>
      <w:tblPr>
        <w:tblStyle w:val="GridTable4"/>
        <w:tblW w:w="0" w:type="auto"/>
        <w:tblLook w:val="04A0" w:firstRow="1" w:lastRow="0" w:firstColumn="1" w:lastColumn="0" w:noHBand="0" w:noVBand="1"/>
      </w:tblPr>
      <w:tblGrid>
        <w:gridCol w:w="4675"/>
        <w:gridCol w:w="4675"/>
      </w:tblGrid>
      <w:tr w:rsidR="00837A8B" w14:paraId="5341B655" w14:textId="77777777" w:rsidTr="00355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94DB81" w14:textId="77777777" w:rsidR="00837A8B" w:rsidRDefault="00837A8B" w:rsidP="00A734E3">
            <w:pPr>
              <w:jc w:val="center"/>
            </w:pPr>
            <w:r>
              <w:t>View</w:t>
            </w:r>
          </w:p>
        </w:tc>
        <w:tc>
          <w:tcPr>
            <w:tcW w:w="4675" w:type="dxa"/>
          </w:tcPr>
          <w:p w14:paraId="0BB5A9DA" w14:textId="77777777" w:rsidR="00837A8B" w:rsidRDefault="00837A8B" w:rsidP="00A734E3">
            <w:pPr>
              <w:jc w:val="center"/>
              <w:cnfStyle w:val="100000000000" w:firstRow="1" w:lastRow="0" w:firstColumn="0" w:lastColumn="0" w:oddVBand="0" w:evenVBand="0" w:oddHBand="0" w:evenHBand="0" w:firstRowFirstColumn="0" w:firstRowLastColumn="0" w:lastRowFirstColumn="0" w:lastRowLastColumn="0"/>
            </w:pPr>
            <w:r>
              <w:t>Perspective</w:t>
            </w:r>
          </w:p>
        </w:tc>
      </w:tr>
      <w:tr w:rsidR="00837A8B" w14:paraId="6308A9DE" w14:textId="77777777" w:rsidTr="00355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FCC62E" w14:textId="77777777" w:rsidR="00837A8B" w:rsidRPr="0035536D" w:rsidRDefault="00837A8B" w:rsidP="00A734E3">
            <w:pPr>
              <w:rPr>
                <w:b w:val="0"/>
                <w:bCs w:val="0"/>
              </w:rPr>
            </w:pPr>
            <w:proofErr w:type="spellStart"/>
            <w:r w:rsidRPr="0035536D">
              <w:rPr>
                <w:b w:val="0"/>
                <w:bCs w:val="0"/>
              </w:rPr>
              <w:t>Postpositivims</w:t>
            </w:r>
            <w:proofErr w:type="spellEnd"/>
          </w:p>
        </w:tc>
        <w:tc>
          <w:tcPr>
            <w:tcW w:w="4675" w:type="dxa"/>
          </w:tcPr>
          <w:p w14:paraId="6E4B8A61" w14:textId="77777777" w:rsidR="00837A8B" w:rsidRDefault="00837A8B" w:rsidP="00A734E3">
            <w:pPr>
              <w:cnfStyle w:val="000000100000" w:firstRow="0" w:lastRow="0" w:firstColumn="0" w:lastColumn="0" w:oddVBand="0" w:evenVBand="0" w:oddHBand="1" w:evenHBand="0" w:firstRowFirstColumn="0" w:firstRowLastColumn="0" w:lastRowFirstColumn="0" w:lastRowLastColumn="0"/>
            </w:pPr>
            <w:r>
              <w:t>Theory verification</w:t>
            </w:r>
          </w:p>
        </w:tc>
      </w:tr>
      <w:tr w:rsidR="00837A8B" w14:paraId="3CB61C55" w14:textId="77777777" w:rsidTr="0035536D">
        <w:tc>
          <w:tcPr>
            <w:cnfStyle w:val="001000000000" w:firstRow="0" w:lastRow="0" w:firstColumn="1" w:lastColumn="0" w:oddVBand="0" w:evenVBand="0" w:oddHBand="0" w:evenHBand="0" w:firstRowFirstColumn="0" w:firstRowLastColumn="0" w:lastRowFirstColumn="0" w:lastRowLastColumn="0"/>
            <w:tcW w:w="4675" w:type="dxa"/>
          </w:tcPr>
          <w:p w14:paraId="5E698296" w14:textId="77777777" w:rsidR="00837A8B" w:rsidRPr="0035536D" w:rsidRDefault="00837A8B" w:rsidP="00A734E3">
            <w:pPr>
              <w:rPr>
                <w:b w:val="0"/>
                <w:bCs w:val="0"/>
              </w:rPr>
            </w:pPr>
            <w:r w:rsidRPr="0035536D">
              <w:rPr>
                <w:b w:val="0"/>
                <w:bCs w:val="0"/>
              </w:rPr>
              <w:t>Constructivism</w:t>
            </w:r>
          </w:p>
        </w:tc>
        <w:tc>
          <w:tcPr>
            <w:tcW w:w="4675" w:type="dxa"/>
          </w:tcPr>
          <w:p w14:paraId="10C3A5A3" w14:textId="77777777" w:rsidR="00837A8B" w:rsidRDefault="00837A8B" w:rsidP="00A734E3">
            <w:pPr>
              <w:cnfStyle w:val="000000000000" w:firstRow="0" w:lastRow="0" w:firstColumn="0" w:lastColumn="0" w:oddVBand="0" w:evenVBand="0" w:oddHBand="0" w:evenHBand="0" w:firstRowFirstColumn="0" w:firstRowLastColumn="0" w:lastRowFirstColumn="0" w:lastRowLastColumn="0"/>
            </w:pPr>
            <w:r>
              <w:t>Theory generation</w:t>
            </w:r>
          </w:p>
        </w:tc>
      </w:tr>
      <w:tr w:rsidR="00837A8B" w14:paraId="78C558D9" w14:textId="77777777" w:rsidTr="00355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69B29C" w14:textId="77777777" w:rsidR="00837A8B" w:rsidRPr="0035536D" w:rsidRDefault="00837A8B" w:rsidP="00A734E3">
            <w:pPr>
              <w:rPr>
                <w:b w:val="0"/>
                <w:bCs w:val="0"/>
              </w:rPr>
            </w:pPr>
            <w:r w:rsidRPr="0035536D">
              <w:rPr>
                <w:b w:val="0"/>
                <w:bCs w:val="0"/>
              </w:rPr>
              <w:t>Transformative</w:t>
            </w:r>
          </w:p>
        </w:tc>
        <w:tc>
          <w:tcPr>
            <w:tcW w:w="4675" w:type="dxa"/>
          </w:tcPr>
          <w:p w14:paraId="3EF5DA52" w14:textId="77777777" w:rsidR="00837A8B" w:rsidRDefault="00837A8B" w:rsidP="00A734E3">
            <w:pPr>
              <w:cnfStyle w:val="000000100000" w:firstRow="0" w:lastRow="0" w:firstColumn="0" w:lastColumn="0" w:oddVBand="0" w:evenVBand="0" w:oddHBand="1" w:evenHBand="0" w:firstRowFirstColumn="0" w:firstRowLastColumn="0" w:lastRowFirstColumn="0" w:lastRowLastColumn="0"/>
            </w:pPr>
            <w:r>
              <w:t>Change-oriented</w:t>
            </w:r>
          </w:p>
        </w:tc>
      </w:tr>
      <w:tr w:rsidR="00837A8B" w14:paraId="0A750857" w14:textId="77777777" w:rsidTr="0035536D">
        <w:tc>
          <w:tcPr>
            <w:cnfStyle w:val="001000000000" w:firstRow="0" w:lastRow="0" w:firstColumn="1" w:lastColumn="0" w:oddVBand="0" w:evenVBand="0" w:oddHBand="0" w:evenHBand="0" w:firstRowFirstColumn="0" w:firstRowLastColumn="0" w:lastRowFirstColumn="0" w:lastRowLastColumn="0"/>
            <w:tcW w:w="4675" w:type="dxa"/>
          </w:tcPr>
          <w:p w14:paraId="45EE6D99" w14:textId="77777777" w:rsidR="00837A8B" w:rsidRPr="0035536D" w:rsidRDefault="00837A8B" w:rsidP="00A734E3">
            <w:pPr>
              <w:rPr>
                <w:b w:val="0"/>
                <w:bCs w:val="0"/>
              </w:rPr>
            </w:pPr>
            <w:r w:rsidRPr="0035536D">
              <w:rPr>
                <w:b w:val="0"/>
                <w:bCs w:val="0"/>
              </w:rPr>
              <w:t>Pragmatism</w:t>
            </w:r>
          </w:p>
        </w:tc>
        <w:tc>
          <w:tcPr>
            <w:tcW w:w="4675" w:type="dxa"/>
          </w:tcPr>
          <w:p w14:paraId="66EF6EA8" w14:textId="77777777" w:rsidR="00837A8B" w:rsidRDefault="00837A8B" w:rsidP="00A734E3">
            <w:pPr>
              <w:cnfStyle w:val="000000000000" w:firstRow="0" w:lastRow="0" w:firstColumn="0" w:lastColumn="0" w:oddVBand="0" w:evenVBand="0" w:oddHBand="0" w:evenHBand="0" w:firstRowFirstColumn="0" w:firstRowLastColumn="0" w:lastRowFirstColumn="0" w:lastRowLastColumn="0"/>
            </w:pPr>
            <w:r>
              <w:t>Reality-centric</w:t>
            </w:r>
          </w:p>
        </w:tc>
      </w:tr>
    </w:tbl>
    <w:p w14:paraId="57D6043C" w14:textId="77777777" w:rsidR="00837A8B" w:rsidRDefault="00837A8B" w:rsidP="00F779B3">
      <w:pPr>
        <w:ind w:firstLine="720"/>
      </w:pPr>
    </w:p>
    <w:p w14:paraId="1C7C429B" w14:textId="024FD899" w:rsidR="00837A8B" w:rsidRDefault="002214EC" w:rsidP="00D22A0F">
      <w:pPr>
        <w:ind w:firstLine="720"/>
      </w:pPr>
      <w:r>
        <w:t>For instance, the Washington Post</w:t>
      </w:r>
      <w:r w:rsidR="00881484">
        <w:t xml:space="preserve"> (2020)</w:t>
      </w:r>
      <w:r>
        <w:t xml:space="preserve"> maintains a record of every victim of police violence.  When Pierce (2019) studied this dataset, </w:t>
      </w:r>
      <w:r w:rsidR="00FA22F7">
        <w:t>he</w:t>
      </w:r>
      <w:r>
        <w:t xml:space="preserve"> found statistical evidence that confirmed his view of systematic racism.</w:t>
      </w:r>
      <w:r w:rsidR="00D22A0F">
        <w:t xml:space="preserve">  </w:t>
      </w:r>
      <w:r w:rsidR="00FA22F7">
        <w:t>Later,</w:t>
      </w:r>
      <w:r w:rsidR="00D22A0F">
        <w:t xml:space="preserve"> Harald Uhlig, an economist professor at the University of Chicago, used the same public dataset to conclude the opposite</w:t>
      </w:r>
      <w:sdt>
        <w:sdtPr>
          <w:id w:val="-462651655"/>
          <w:citation/>
        </w:sdtPr>
        <w:sdtEndPr/>
        <w:sdtContent>
          <w:r w:rsidR="00D22A0F">
            <w:fldChar w:fldCharType="begin"/>
          </w:r>
          <w:r w:rsidR="00D22A0F">
            <w:instrText xml:space="preserve"> CITATION Der20 \l 1033 </w:instrText>
          </w:r>
          <w:r w:rsidR="00D22A0F">
            <w:fldChar w:fldCharType="separate"/>
          </w:r>
          <w:r w:rsidR="00D22A0F">
            <w:rPr>
              <w:noProof/>
            </w:rPr>
            <w:t xml:space="preserve"> (Derby, 2020)</w:t>
          </w:r>
          <w:r w:rsidR="00D22A0F">
            <w:fldChar w:fldCharType="end"/>
          </w:r>
        </w:sdtContent>
      </w:sdt>
      <w:r w:rsidR="00D22A0F">
        <w:t xml:space="preserve">.  Despite using the same quantitative approach with the same data, these two professionals came to radically different results due to being transformative </w:t>
      </w:r>
      <w:r w:rsidR="00FA22F7">
        <w:t xml:space="preserve">versus </w:t>
      </w:r>
      <w:r w:rsidR="00D22A0F">
        <w:t>pragmatic.  This challenge arises because statistics describe a specific context</w:t>
      </w:r>
      <w:sdt>
        <w:sdtPr>
          <w:id w:val="-1818328021"/>
          <w:citation/>
        </w:sdtPr>
        <w:sdtEndPr/>
        <w:sdtContent>
          <w:r w:rsidR="00D22A0F">
            <w:fldChar w:fldCharType="begin"/>
          </w:r>
          <w:r w:rsidR="00D22A0F">
            <w:instrText xml:space="preserve"> CITATION Den15 \l 1033 </w:instrText>
          </w:r>
          <w:r w:rsidR="00D22A0F">
            <w:fldChar w:fldCharType="separate"/>
          </w:r>
          <w:r w:rsidR="00D22A0F">
            <w:rPr>
              <w:noProof/>
            </w:rPr>
            <w:t xml:space="preserve"> (Denis, 2015)</w:t>
          </w:r>
          <w:r w:rsidR="00D22A0F">
            <w:fldChar w:fldCharType="end"/>
          </w:r>
        </w:sdtContent>
      </w:sdt>
      <w:r w:rsidR="00D22A0F">
        <w:t xml:space="preserve">.  </w:t>
      </w:r>
      <w:r w:rsidR="000B2500">
        <w:t>B</w:t>
      </w:r>
      <w:r w:rsidR="00D22A0F">
        <w:t xml:space="preserve">oth researchers </w:t>
      </w:r>
      <w:r w:rsidR="000B2500">
        <w:t xml:space="preserve">chose </w:t>
      </w:r>
      <w:r w:rsidR="00D22A0F">
        <w:t>a context that aligns with their narrative</w:t>
      </w:r>
      <w:r w:rsidR="000B2500">
        <w:t xml:space="preserve">.  </w:t>
      </w:r>
      <w:r w:rsidR="00D22A0F">
        <w:t xml:space="preserve">Pierce examines the victims’ raw ratios versus the </w:t>
      </w:r>
      <w:r w:rsidR="00D22A0F" w:rsidRPr="000B2500">
        <w:rPr>
          <w:i/>
          <w:iCs/>
        </w:rPr>
        <w:t>national</w:t>
      </w:r>
      <w:r w:rsidR="00D22A0F">
        <w:t xml:space="preserve"> population.  In contrast, Uhlig uses demographically adjusted values based on the individual </w:t>
      </w:r>
      <w:r w:rsidR="00D22A0F" w:rsidRPr="000B2500">
        <w:rPr>
          <w:i/>
          <w:iCs/>
        </w:rPr>
        <w:t>state</w:t>
      </w:r>
      <w:r w:rsidR="00D22A0F">
        <w:t>’s populations (e.g., California or Texas).</w:t>
      </w:r>
      <w:r w:rsidR="000B2500">
        <w:t xml:space="preserve">  </w:t>
      </w:r>
      <w:r w:rsidR="008E69D0">
        <w:t xml:space="preserve">The </w:t>
      </w:r>
      <w:r w:rsidR="000B2500">
        <w:t xml:space="preserve">subtle change to the calculation </w:t>
      </w:r>
      <w:r w:rsidR="008E69D0">
        <w:t xml:space="preserve">method </w:t>
      </w:r>
      <w:r w:rsidR="000B2500">
        <w:t>drastically changed the results.</w:t>
      </w:r>
    </w:p>
    <w:p w14:paraId="2756FEA7" w14:textId="00C2CE07" w:rsidR="0000015A" w:rsidRDefault="0000015A" w:rsidP="0000015A">
      <w:pPr>
        <w:pStyle w:val="Heading2"/>
      </w:pPr>
      <w:r>
        <w:t>Enhancing with Qualitative Methods</w:t>
      </w:r>
    </w:p>
    <w:p w14:paraId="0BC4210E" w14:textId="6AE9E172" w:rsidR="00881484" w:rsidRDefault="00881484" w:rsidP="00D22A0F">
      <w:pPr>
        <w:ind w:firstLine="720"/>
      </w:pPr>
      <w:r>
        <w:t>Instead of relying solely on quantitative methods, these researchers could incorporate qualitative information to avoid solving the wrong problem (type III error)</w:t>
      </w:r>
      <w:sdt>
        <w:sdtPr>
          <w:id w:val="-1708949271"/>
          <w:citation/>
        </w:sdtPr>
        <w:sdtEndPr/>
        <w:sdtContent>
          <w:r>
            <w:fldChar w:fldCharType="begin"/>
          </w:r>
          <w:r>
            <w:instrText xml:space="preserve"> CITATION Cra99 \l 1033 </w:instrText>
          </w:r>
          <w:r>
            <w:fldChar w:fldCharType="separate"/>
          </w:r>
          <w:r>
            <w:rPr>
              <w:noProof/>
            </w:rPr>
            <w:t xml:space="preserve"> (Crabtree &amp; Miller, 1999)</w:t>
          </w:r>
          <w:r>
            <w:fldChar w:fldCharType="end"/>
          </w:r>
        </w:sdtContent>
      </w:sdt>
      <w:r>
        <w:t xml:space="preserve">.  From examining the fatality context upfront, both parties might have realized that the </w:t>
      </w:r>
      <w:r>
        <w:lastRenderedPageBreak/>
        <w:t>victim is armed is more influential than demographics.  With nearly 75% of all incidents involve the suspect having a gun or knife—the better question asks, ‘how can society address this safety issue?’</w:t>
      </w:r>
      <w:r w:rsidR="00C3183C">
        <w:t xml:space="preserve">  However, that point does not fit into either researcher’s </w:t>
      </w:r>
      <w:r w:rsidR="00FA22F7">
        <w:t>motive</w:t>
      </w:r>
      <w:r w:rsidR="00C3183C">
        <w:t xml:space="preserve"> of demanding social change or discrediting reform efforts.</w:t>
      </w:r>
    </w:p>
    <w:p w14:paraId="297ABC11" w14:textId="549DB363" w:rsidR="00FA0EA6" w:rsidRDefault="00543BDD" w:rsidP="00FA0EA6">
      <w:pPr>
        <w:pStyle w:val="Heading1"/>
      </w:pPr>
      <w:r>
        <w:t xml:space="preserve">Examples across </w:t>
      </w:r>
      <w:r w:rsidR="00FA0EA6">
        <w:t>Risk Management</w:t>
      </w:r>
    </w:p>
    <w:p w14:paraId="55765322" w14:textId="2E484C85" w:rsidR="00FA0EA6" w:rsidRDefault="00FA0EA6" w:rsidP="00FA0EA6">
      <w:r>
        <w:tab/>
        <w:t xml:space="preserve">Choosing the </w:t>
      </w:r>
      <w:r w:rsidR="008E69D0">
        <w:t>correc</w:t>
      </w:r>
      <w:r>
        <w:t xml:space="preserve">t </w:t>
      </w:r>
      <w:r w:rsidR="000B2500">
        <w:t>research</w:t>
      </w:r>
      <w:r>
        <w:t xml:space="preserve"> method is critical for all publications, even areas outside of sociology.  Consider the variability of approaches that can effectively co-exist across a broad topic like risk management</w:t>
      </w:r>
      <w:r w:rsidR="00081A44">
        <w:t xml:space="preserve"> (see Table 3)</w:t>
      </w:r>
      <w:r>
        <w:t>.</w:t>
      </w:r>
    </w:p>
    <w:p w14:paraId="4739F588" w14:textId="576EE193" w:rsidR="00081A44" w:rsidRDefault="00081A44" w:rsidP="00081A44">
      <w:pPr>
        <w:pStyle w:val="Caption"/>
      </w:pPr>
      <w:r>
        <w:t>Table 3: Risk Management Papers</w:t>
      </w:r>
    </w:p>
    <w:tbl>
      <w:tblPr>
        <w:tblStyle w:val="GridTable4"/>
        <w:tblW w:w="0" w:type="auto"/>
        <w:tblLook w:val="04A0" w:firstRow="1" w:lastRow="0" w:firstColumn="1" w:lastColumn="0" w:noHBand="0" w:noVBand="1"/>
      </w:tblPr>
      <w:tblGrid>
        <w:gridCol w:w="3685"/>
        <w:gridCol w:w="2548"/>
        <w:gridCol w:w="3117"/>
      </w:tblGrid>
      <w:tr w:rsidR="00081A44" w14:paraId="6D886EC6" w14:textId="77777777" w:rsidTr="00081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455A0AAF" w14:textId="0955A67A" w:rsidR="00081A44" w:rsidRDefault="00081A44" w:rsidP="00081A44">
            <w:pPr>
              <w:jc w:val="center"/>
            </w:pPr>
            <w:r>
              <w:t>Author</w:t>
            </w:r>
          </w:p>
        </w:tc>
        <w:tc>
          <w:tcPr>
            <w:tcW w:w="2548" w:type="dxa"/>
          </w:tcPr>
          <w:p w14:paraId="2A58BF3B" w14:textId="77E55C06" w:rsidR="00081A44" w:rsidRDefault="00081A44" w:rsidP="00081A44">
            <w:pPr>
              <w:jc w:val="center"/>
              <w:cnfStyle w:val="100000000000" w:firstRow="1" w:lastRow="0" w:firstColumn="0" w:lastColumn="0" w:oddVBand="0" w:evenVBand="0" w:oddHBand="0" w:evenHBand="0" w:firstRowFirstColumn="0" w:firstRowLastColumn="0" w:lastRowFirstColumn="0" w:lastRowLastColumn="0"/>
            </w:pPr>
            <w:r>
              <w:t>Approach</w:t>
            </w:r>
          </w:p>
        </w:tc>
        <w:tc>
          <w:tcPr>
            <w:tcW w:w="3117" w:type="dxa"/>
          </w:tcPr>
          <w:p w14:paraId="29AD043D" w14:textId="16534EC2" w:rsidR="00081A44" w:rsidRDefault="00081A44" w:rsidP="00081A44">
            <w:pPr>
              <w:jc w:val="center"/>
              <w:cnfStyle w:val="100000000000" w:firstRow="1" w:lastRow="0" w:firstColumn="0" w:lastColumn="0" w:oddVBand="0" w:evenVBand="0" w:oddHBand="0" w:evenHBand="0" w:firstRowFirstColumn="0" w:firstRowLastColumn="0" w:lastRowFirstColumn="0" w:lastRowLastColumn="0"/>
            </w:pPr>
            <w:r>
              <w:t>Rationale</w:t>
            </w:r>
          </w:p>
        </w:tc>
      </w:tr>
      <w:tr w:rsidR="00081A44" w14:paraId="03D99DBA" w14:textId="77777777" w:rsidTr="0008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260EA13C" w14:textId="051011BA" w:rsidR="00081A44" w:rsidRDefault="00081A44" w:rsidP="00FA0EA6">
            <w:r>
              <w:t>Abdullah et al. (2016)</w:t>
            </w:r>
          </w:p>
        </w:tc>
        <w:tc>
          <w:tcPr>
            <w:tcW w:w="2548" w:type="dxa"/>
          </w:tcPr>
          <w:p w14:paraId="1A4C45A7" w14:textId="3EDE7807" w:rsidR="00081A44" w:rsidRDefault="00081A44" w:rsidP="00FA0EA6">
            <w:pPr>
              <w:cnfStyle w:val="000000100000" w:firstRow="0" w:lastRow="0" w:firstColumn="0" w:lastColumn="0" w:oddVBand="0" w:evenVBand="0" w:oddHBand="1" w:evenHBand="0" w:firstRowFirstColumn="0" w:firstRowLastColumn="0" w:lastRowFirstColumn="0" w:lastRowLastColumn="0"/>
            </w:pPr>
            <w:r>
              <w:t>Qualitative</w:t>
            </w:r>
          </w:p>
        </w:tc>
        <w:tc>
          <w:tcPr>
            <w:tcW w:w="3117" w:type="dxa"/>
          </w:tcPr>
          <w:p w14:paraId="7039D098" w14:textId="77777777" w:rsidR="00081A44" w:rsidRDefault="00081A44" w:rsidP="00081A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An abstract decision </w:t>
            </w:r>
            <w:proofErr w:type="gramStart"/>
            <w:r>
              <w:t>tree</w:t>
            </w:r>
            <w:proofErr w:type="gramEnd"/>
          </w:p>
          <w:p w14:paraId="7B18DCC0" w14:textId="4FF8C7B2" w:rsidR="00081A44" w:rsidRDefault="00081A44" w:rsidP="00081A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Business-specific trade-offs make general scoring impractical</w:t>
            </w:r>
          </w:p>
        </w:tc>
      </w:tr>
      <w:tr w:rsidR="00081A44" w14:paraId="79D0ED79" w14:textId="77777777" w:rsidTr="00081A44">
        <w:tc>
          <w:tcPr>
            <w:cnfStyle w:val="001000000000" w:firstRow="0" w:lastRow="0" w:firstColumn="1" w:lastColumn="0" w:oddVBand="0" w:evenVBand="0" w:oddHBand="0" w:evenHBand="0" w:firstRowFirstColumn="0" w:firstRowLastColumn="0" w:lastRowFirstColumn="0" w:lastRowLastColumn="0"/>
            <w:tcW w:w="3685" w:type="dxa"/>
          </w:tcPr>
          <w:p w14:paraId="4E84924E" w14:textId="67186FC7" w:rsidR="00081A44" w:rsidRDefault="00081A44" w:rsidP="00FA0EA6">
            <w:r>
              <w:t>Al-Haidari and Al-</w:t>
            </w:r>
            <w:proofErr w:type="spellStart"/>
            <w:r>
              <w:t>Dahasi</w:t>
            </w:r>
            <w:proofErr w:type="spellEnd"/>
            <w:r>
              <w:t xml:space="preserve"> (2019)</w:t>
            </w:r>
          </w:p>
        </w:tc>
        <w:tc>
          <w:tcPr>
            <w:tcW w:w="2548" w:type="dxa"/>
          </w:tcPr>
          <w:p w14:paraId="4EED9AD8" w14:textId="6C22609F" w:rsidR="00081A44" w:rsidRDefault="00081A44" w:rsidP="00FA0EA6">
            <w:pPr>
              <w:cnfStyle w:val="000000000000" w:firstRow="0" w:lastRow="0" w:firstColumn="0" w:lastColumn="0" w:oddVBand="0" w:evenVBand="0" w:oddHBand="0" w:evenHBand="0" w:firstRowFirstColumn="0" w:firstRowLastColumn="0" w:lastRowFirstColumn="0" w:lastRowLastColumn="0"/>
            </w:pPr>
            <w:r>
              <w:t>Quantitative</w:t>
            </w:r>
          </w:p>
        </w:tc>
        <w:tc>
          <w:tcPr>
            <w:tcW w:w="3117" w:type="dxa"/>
          </w:tcPr>
          <w:p w14:paraId="423E1101" w14:textId="77777777" w:rsidR="00081A44" w:rsidRDefault="00081A44" w:rsidP="00081A4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 purely statistical decision engine</w:t>
            </w:r>
          </w:p>
          <w:p w14:paraId="0C5A2883" w14:textId="698C5C0F" w:rsidR="00081A44" w:rsidRDefault="00081A44" w:rsidP="00081A4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Qualitative would have more false positives</w:t>
            </w:r>
          </w:p>
        </w:tc>
      </w:tr>
      <w:tr w:rsidR="00081A44" w14:paraId="79494846" w14:textId="77777777" w:rsidTr="0008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14:paraId="5F332A86" w14:textId="3416C4A7" w:rsidR="00081A44" w:rsidRDefault="00081A44" w:rsidP="00FA0EA6">
            <w:r>
              <w:t xml:space="preserve">Kozlov and </w:t>
            </w:r>
            <w:proofErr w:type="spellStart"/>
            <w:r>
              <w:t>Noga</w:t>
            </w:r>
            <w:proofErr w:type="spellEnd"/>
            <w:r>
              <w:t xml:space="preserve"> (2018)</w:t>
            </w:r>
          </w:p>
        </w:tc>
        <w:tc>
          <w:tcPr>
            <w:tcW w:w="2548" w:type="dxa"/>
          </w:tcPr>
          <w:p w14:paraId="48F3425A" w14:textId="7A2CDB77" w:rsidR="00081A44" w:rsidRDefault="00081A44" w:rsidP="00FA0EA6">
            <w:pPr>
              <w:cnfStyle w:val="000000100000" w:firstRow="0" w:lastRow="0" w:firstColumn="0" w:lastColumn="0" w:oddVBand="0" w:evenVBand="0" w:oddHBand="1" w:evenHBand="0" w:firstRowFirstColumn="0" w:firstRowLastColumn="0" w:lastRowFirstColumn="0" w:lastRowLastColumn="0"/>
            </w:pPr>
            <w:r>
              <w:t>Mixed</w:t>
            </w:r>
          </w:p>
        </w:tc>
        <w:tc>
          <w:tcPr>
            <w:tcW w:w="3117" w:type="dxa"/>
          </w:tcPr>
          <w:p w14:paraId="3F826B11" w14:textId="77777777" w:rsidR="00081A44" w:rsidRDefault="00081A44" w:rsidP="00081A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The framework is not abstract</w:t>
            </w:r>
          </w:p>
          <w:p w14:paraId="37455136" w14:textId="12B8FBBB" w:rsidR="00081A44" w:rsidRDefault="00081A44" w:rsidP="00081A4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Prioritization is statistical</w:t>
            </w:r>
          </w:p>
        </w:tc>
      </w:tr>
    </w:tbl>
    <w:p w14:paraId="06A90BAD" w14:textId="77777777" w:rsidR="00081A44" w:rsidRPr="00FA0EA6" w:rsidRDefault="00081A44" w:rsidP="00FA0EA6"/>
    <w:p w14:paraId="1559DDB8" w14:textId="2922FB31" w:rsidR="0000015A" w:rsidRDefault="00FA0EA6" w:rsidP="0000015A">
      <w:pPr>
        <w:pStyle w:val="Heading2"/>
      </w:pPr>
      <w:r>
        <w:t xml:space="preserve">Using </w:t>
      </w:r>
      <w:r w:rsidR="0000015A">
        <w:t>Qualitative Methods</w:t>
      </w:r>
    </w:p>
    <w:p w14:paraId="64ECEBF2" w14:textId="6B3FA45F" w:rsidR="00820702" w:rsidRDefault="00820702" w:rsidP="0000015A">
      <w:r>
        <w:tab/>
      </w:r>
      <w:r w:rsidR="0000015A">
        <w:t xml:space="preserve">Many significant problems, such as aspects of risk management, are not generalizable and contain fuzzy rules.  Today, businesses are unable to address every risk due to having finite resources.  Instead, prioritization of governance and risk mitigation policies must occur in a personalized manner.  In “A conceptual framework for integrating information privacy protection,” Abdullah et al. (2016) approach this issue by providing a </w:t>
      </w:r>
      <w:r w:rsidR="00FA0EA6">
        <w:t xml:space="preserve">hierarchical </w:t>
      </w:r>
      <w:r w:rsidR="0000015A">
        <w:t xml:space="preserve">framework for positioning different aspects of the problem.  They acknowledge that it does not make sense to </w:t>
      </w:r>
      <w:r w:rsidR="0000015A">
        <w:lastRenderedPageBreak/>
        <w:t>directly compare one branch’s value over another due to organizations having different requirements.  Alternatively, through a series of open-ended questions, the authors guide the reader to the correct choice.</w:t>
      </w:r>
    </w:p>
    <w:p w14:paraId="0391B4C5" w14:textId="3E0B54A7" w:rsidR="00FA0EA6" w:rsidRDefault="00FA0EA6" w:rsidP="00FA0EA6">
      <w:pPr>
        <w:pStyle w:val="Heading2"/>
      </w:pPr>
      <w:r>
        <w:t>Using Quantitative Methods</w:t>
      </w:r>
    </w:p>
    <w:p w14:paraId="22C14111" w14:textId="5F188F93" w:rsidR="00FA0EA6" w:rsidRDefault="009A7553" w:rsidP="00FA0EA6">
      <w:r>
        <w:tab/>
        <w:t xml:space="preserve">Other </w:t>
      </w:r>
      <w:r w:rsidR="00CF4A33">
        <w:t>risk management qualities are generalizable</w:t>
      </w:r>
      <w:r>
        <w:t>, such as detecti</w:t>
      </w:r>
      <w:r w:rsidR="008E69D0">
        <w:t>ng</w:t>
      </w:r>
      <w:r>
        <w:t xml:space="preserve"> Distributed Denial of Service (DDoS) attacks.</w:t>
      </w:r>
      <w:r w:rsidR="005D6100">
        <w:t xml:space="preserve">  In “New approach to Determining DDoS,” Al-Haidari and Al-</w:t>
      </w:r>
      <w:proofErr w:type="spellStart"/>
      <w:r w:rsidR="005D6100">
        <w:t>Dahasi</w:t>
      </w:r>
      <w:proofErr w:type="spellEnd"/>
      <w:r w:rsidR="005D6100">
        <w:t xml:space="preserve"> (2019) feed two traffic metrics into a classification engine.  These metrics summarize network protocol metadata (Layer-4) to predict the likelihood </w:t>
      </w:r>
      <w:r w:rsidR="008E69D0">
        <w:t xml:space="preserve">that </w:t>
      </w:r>
      <w:r w:rsidR="005D6100">
        <w:t>the source is legitimate.</w:t>
      </w:r>
      <w:r w:rsidR="00885F50">
        <w:t xml:space="preserve">  This use</w:t>
      </w:r>
      <w:r w:rsidR="008E69D0">
        <w:t xml:space="preserve"> </w:t>
      </w:r>
      <w:r w:rsidR="00885F50">
        <w:t>case is ideal for pure quantitative methods.  Under a qualitative approach, the classification engine would have rules that lack a statistical model’s sophistication</w:t>
      </w:r>
      <w:r w:rsidR="0035536D">
        <w:t>.</w:t>
      </w:r>
    </w:p>
    <w:p w14:paraId="5A084934" w14:textId="524D076A" w:rsidR="00885F50" w:rsidRDefault="00885F50" w:rsidP="00885F50">
      <w:pPr>
        <w:pStyle w:val="Heading2"/>
      </w:pPr>
      <w:r>
        <w:t>Using Mixed Methods</w:t>
      </w:r>
    </w:p>
    <w:p w14:paraId="70225D39" w14:textId="71A56CEE" w:rsidR="00885F50" w:rsidRDefault="00885F50" w:rsidP="00885F50">
      <w:r>
        <w:tab/>
        <w:t>One of the challenges with Abdullah et al.</w:t>
      </w:r>
      <w:r w:rsidR="000B2500">
        <w:t>’s</w:t>
      </w:r>
      <w:r>
        <w:t xml:space="preserve"> (2016) purely qualitative approach is ensuring </w:t>
      </w:r>
      <w:r w:rsidR="000B2500">
        <w:t>prioritization consistency</w:t>
      </w:r>
      <w:r>
        <w:t xml:space="preserve"> across the organization.  Consider the skills </w:t>
      </w:r>
      <w:r w:rsidR="008E69D0">
        <w:t xml:space="preserve">variability </w:t>
      </w:r>
      <w:r>
        <w:t xml:space="preserve">between </w:t>
      </w:r>
      <w:r w:rsidR="008E69D0">
        <w:t xml:space="preserve">different </w:t>
      </w:r>
      <w:r>
        <w:t xml:space="preserve">engineering teams and how training </w:t>
      </w:r>
      <w:r w:rsidR="008E69D0">
        <w:t>inconsistency</w:t>
      </w:r>
      <w:r>
        <w:t xml:space="preserve"> impacts their ability to make informed decisions.</w:t>
      </w:r>
      <w:r w:rsidR="0035536D">
        <w:t xml:space="preserve">  In “Risk Management for Information Security,” Kozlov and </w:t>
      </w:r>
      <w:proofErr w:type="spellStart"/>
      <w:r w:rsidR="0035536D">
        <w:t>Noga</w:t>
      </w:r>
      <w:proofErr w:type="spellEnd"/>
      <w:r w:rsidR="0035536D">
        <w:t xml:space="preserve"> (2018) also group risks into a hierarchical structure before assigning weights through a statistical model.  Their model contains rules for deriving an expected loss under the likelihood that Confidentiality, Integrity, or Availability (CIA) is compromised.</w:t>
      </w:r>
    </w:p>
    <w:p w14:paraId="059434A6" w14:textId="2AD3E66C" w:rsidR="0035536D" w:rsidRDefault="0035536D" w:rsidP="0035536D">
      <w:pPr>
        <w:pStyle w:val="Heading1"/>
      </w:pPr>
      <w:r>
        <w:t>Conclusions</w:t>
      </w:r>
    </w:p>
    <w:p w14:paraId="1E3B97C1" w14:textId="0464AF22" w:rsidR="0035536D" w:rsidRDefault="0035536D" w:rsidP="0035536D">
      <w:r>
        <w:tab/>
      </w:r>
      <w:r w:rsidR="00543BDD">
        <w:t xml:space="preserve">Many people erroneously </w:t>
      </w:r>
      <w:r>
        <w:t>believe that quan</w:t>
      </w:r>
      <w:r w:rsidR="00543BDD">
        <w:t>ti</w:t>
      </w:r>
      <w:r>
        <w:t>tative methods are superior</w:t>
      </w:r>
      <w:r w:rsidR="00543BDD">
        <w:t xml:space="preserve"> to qualitative alternatives (</w:t>
      </w:r>
      <w:proofErr w:type="spellStart"/>
      <w:r w:rsidR="00543BDD">
        <w:t>McCusker</w:t>
      </w:r>
      <w:proofErr w:type="spellEnd"/>
      <w:r w:rsidR="00543BDD">
        <w:t xml:space="preserve"> &amp; </w:t>
      </w:r>
      <w:proofErr w:type="spellStart"/>
      <w:r w:rsidR="00543BDD">
        <w:t>Gunaydin</w:t>
      </w:r>
      <w:proofErr w:type="spellEnd"/>
      <w:r w:rsidR="00543BDD">
        <w:t xml:space="preserve">, 2015; Creswell, 2014; Jason &amp; </w:t>
      </w:r>
      <w:proofErr w:type="spellStart"/>
      <w:r w:rsidR="00543BDD">
        <w:t>Glenwick</w:t>
      </w:r>
      <w:proofErr w:type="spellEnd"/>
      <w:r w:rsidR="00543BDD">
        <w:t xml:space="preserve">, 2016).  This naïve perspective </w:t>
      </w:r>
      <w:r w:rsidR="00FC21DA">
        <w:t xml:space="preserve">incorrectly assumes that a hammer is always the right tool.  When researchers treat screws like nails, it results in publications making erroneous claims.  </w:t>
      </w:r>
      <w:r w:rsidR="001C3DC9">
        <w:t xml:space="preserve">For instance, </w:t>
      </w:r>
      <w:r w:rsidR="001C3DC9">
        <w:lastRenderedPageBreak/>
        <w:t>q</w:t>
      </w:r>
      <w:r w:rsidR="00FC21DA">
        <w:t xml:space="preserve">ualitatively exploring the Washington </w:t>
      </w:r>
      <w:proofErr w:type="spellStart"/>
      <w:r w:rsidR="00FC21DA">
        <w:t>Posts</w:t>
      </w:r>
      <w:proofErr w:type="spellEnd"/>
      <w:r w:rsidR="00FC21DA">
        <w:t xml:space="preserve"> data set would have signaled that both Pierce and Uhlig were looking in the wrong places.  Instead, both authors quit looking after the results aligned with their worldviews (seeking change versus discrediting reform).</w:t>
      </w:r>
    </w:p>
    <w:p w14:paraId="72615E42" w14:textId="7250DC2C" w:rsidR="00081A44" w:rsidRDefault="001C3DC9" w:rsidP="0035536D">
      <w:r>
        <w:tab/>
        <w:t xml:space="preserve">While politically sensitive journals are rife with ethical challenges, other areas like risk management are not.  Consider how different problems, such as prioritizing risk to identifying traffic anomalies, demand different tooling (research methods).  The authors of these three articles effectively chose methods that play to the strengths of their specific problem.  </w:t>
      </w:r>
      <w:r w:rsidR="00081A44">
        <w:t xml:space="preserve">Other methods might be impractical or require information that is not yet available.  For instance, DDoS detection needs to identify protocol anomalies, which lends itself toward numerical </w:t>
      </w:r>
      <w:r w:rsidR="000B2500">
        <w:t>modeling</w:t>
      </w:r>
      <w:r w:rsidR="00081A44">
        <w:t>.</w:t>
      </w:r>
    </w:p>
    <w:p w14:paraId="1C648332" w14:textId="35401DA0" w:rsidR="001C3DC9" w:rsidRDefault="00081A44" w:rsidP="00081A44">
      <w:pPr>
        <w:ind w:firstLine="720"/>
      </w:pPr>
      <w:r>
        <w:t xml:space="preserve">Ultimately, researchers need to be cognizant of the specific research question they are investigating.  Answering that question will contain open-ended aspects, which require discovery through qualitative methods.  Other attributes will need numerical modeling to describe the relationships between variables and lend themselves to quantitative methods.  Neither approach is universally better </w:t>
      </w:r>
      <w:proofErr w:type="gramStart"/>
      <w:r>
        <w:t>and</w:t>
      </w:r>
      <w:proofErr w:type="gramEnd"/>
      <w:r>
        <w:t xml:space="preserve"> is entirely dependent on the task at hand.</w:t>
      </w:r>
    </w:p>
    <w:p w14:paraId="600AB0FD" w14:textId="1FC9ABC2" w:rsidR="00081A44" w:rsidRDefault="00081A44" w:rsidP="0035536D"/>
    <w:p w14:paraId="16CEED59" w14:textId="0CE47482" w:rsidR="00081A44" w:rsidRDefault="00081A44">
      <w:r>
        <w:br w:type="page"/>
      </w:r>
    </w:p>
    <w:sdt>
      <w:sdtPr>
        <w:rPr>
          <w:b w:val="0"/>
        </w:rPr>
        <w:id w:val="-402920950"/>
        <w:docPartObj>
          <w:docPartGallery w:val="Bibliographies"/>
          <w:docPartUnique/>
        </w:docPartObj>
      </w:sdtPr>
      <w:sdtEndPr/>
      <w:sdtContent>
        <w:p w14:paraId="6CF27FCD" w14:textId="36299320" w:rsidR="001C3DC9" w:rsidRPr="001C3DC9" w:rsidRDefault="001C3DC9">
          <w:pPr>
            <w:pStyle w:val="Heading1"/>
            <w:rPr>
              <w:b w:val="0"/>
              <w:bCs/>
            </w:rPr>
          </w:pPr>
          <w:r w:rsidRPr="001C3DC9">
            <w:rPr>
              <w:b w:val="0"/>
              <w:bCs/>
            </w:rPr>
            <w:t>References</w:t>
          </w:r>
        </w:p>
        <w:sdt>
          <w:sdtPr>
            <w:id w:val="-573587230"/>
            <w:bibliography/>
          </w:sdtPr>
          <w:sdtEndPr/>
          <w:sdtContent>
            <w:p w14:paraId="7AD6AFEF" w14:textId="77A3CD37" w:rsidR="001C3DC9" w:rsidRDefault="001C3DC9" w:rsidP="001C3DC9">
              <w:pPr>
                <w:pStyle w:val="Bibliography"/>
                <w:ind w:left="720" w:hanging="720"/>
                <w:rPr>
                  <w:noProof/>
                </w:rPr>
              </w:pPr>
              <w:r>
                <w:fldChar w:fldCharType="begin"/>
              </w:r>
              <w:r>
                <w:instrText xml:space="preserve"> BIBLIOGRAPHY </w:instrText>
              </w:r>
              <w:r>
                <w:fldChar w:fldCharType="separate"/>
              </w:r>
              <w:r>
                <w:rPr>
                  <w:noProof/>
                </w:rPr>
                <w:t xml:space="preserve">Abdullah, H., Labuschagne, L., &amp; Young, J. (2016). A conceptual framework for integrated information privacy protection. </w:t>
              </w:r>
              <w:r>
                <w:rPr>
                  <w:i/>
                  <w:iCs/>
                  <w:noProof/>
                </w:rPr>
                <w:t>Advances in Computing and Communication Engineering</w:t>
              </w:r>
              <w:r>
                <w:rPr>
                  <w:noProof/>
                </w:rPr>
                <w:t xml:space="preserve"> (pp. 242-248). doi:10.1109/ICACCE.2016.8073755</w:t>
              </w:r>
            </w:p>
            <w:p w14:paraId="19285019" w14:textId="6204A101" w:rsidR="001C3DC9" w:rsidRDefault="001C3DC9" w:rsidP="001C3DC9">
              <w:pPr>
                <w:pStyle w:val="Bibliography"/>
                <w:ind w:left="720" w:hanging="720"/>
                <w:rPr>
                  <w:noProof/>
                </w:rPr>
              </w:pPr>
              <w:r>
                <w:rPr>
                  <w:noProof/>
                </w:rPr>
                <w:t xml:space="preserve">Al-Haidari, F., &amp; Al-Dahasi, E. (2019). New Approach to Determine DDoS Attack Patterns on SCADA System Using Machine Learning. </w:t>
              </w:r>
              <w:r>
                <w:rPr>
                  <w:i/>
                  <w:iCs/>
                  <w:noProof/>
                </w:rPr>
                <w:t>International Conference on Computer and Information Sciences</w:t>
              </w:r>
              <w:r>
                <w:rPr>
                  <w:noProof/>
                </w:rPr>
                <w:t xml:space="preserve"> (pp. 1-6). Sakaka, Saudi Arabia. doi:10.1109/ICCISci.2019.8716432</w:t>
              </w:r>
            </w:p>
            <w:p w14:paraId="3A9594B1" w14:textId="77777777" w:rsidR="001C3DC9" w:rsidRDefault="001C3DC9" w:rsidP="001C3DC9">
              <w:pPr>
                <w:pStyle w:val="Bibliography"/>
                <w:ind w:left="720" w:hanging="720"/>
                <w:rPr>
                  <w:noProof/>
                </w:rPr>
              </w:pPr>
              <w:r>
                <w:rPr>
                  <w:noProof/>
                </w:rPr>
                <w:t xml:space="preserve">Crabtree, B., &amp; Miller, W. (1999). </w:t>
              </w:r>
              <w:r>
                <w:rPr>
                  <w:i/>
                  <w:iCs/>
                  <w:noProof/>
                </w:rPr>
                <w:t>Doing qualitative research (2nd edition).</w:t>
              </w:r>
              <w:r>
                <w:rPr>
                  <w:noProof/>
                </w:rPr>
                <w:t xml:space="preserve"> London, England: Sage Publications.</w:t>
              </w:r>
            </w:p>
            <w:p w14:paraId="17761A54" w14:textId="66A17E19" w:rsidR="001C3DC9" w:rsidRDefault="001C3DC9" w:rsidP="001C3DC9">
              <w:pPr>
                <w:pStyle w:val="Bibliography"/>
                <w:ind w:left="720" w:hanging="720"/>
                <w:rPr>
                  <w:noProof/>
                </w:rPr>
              </w:pPr>
              <w:r>
                <w:rPr>
                  <w:noProof/>
                </w:rPr>
                <w:t xml:space="preserve">Creswell, J. (2014). </w:t>
              </w:r>
              <w:r>
                <w:rPr>
                  <w:i/>
                  <w:iCs/>
                  <w:noProof/>
                </w:rPr>
                <w:t>Research design: Qualitative, quantitative, and mixed methods approach.</w:t>
              </w:r>
              <w:r>
                <w:rPr>
                  <w:noProof/>
                </w:rPr>
                <w:t xml:space="preserve"> Thousand Oaks, CA: Sage Publishing, Inc.</w:t>
              </w:r>
            </w:p>
            <w:p w14:paraId="28DCBBB2" w14:textId="77777777" w:rsidR="001C3DC9" w:rsidRDefault="001C3DC9" w:rsidP="001C3DC9">
              <w:pPr>
                <w:pStyle w:val="Bibliography"/>
                <w:ind w:left="720" w:hanging="720"/>
                <w:rPr>
                  <w:noProof/>
                </w:rPr>
              </w:pPr>
              <w:r>
                <w:rPr>
                  <w:noProof/>
                </w:rPr>
                <w:t xml:space="preserve">Denis, D. (2015). </w:t>
              </w:r>
              <w:r>
                <w:rPr>
                  <w:i/>
                  <w:iCs/>
                  <w:noProof/>
                </w:rPr>
                <w:t>Applied Univariate, Bivariate, and Multivariate Statistics</w:t>
              </w:r>
              <w:r>
                <w:rPr>
                  <w:noProof/>
                </w:rPr>
                <w:t xml:space="preserve"> (1st ed.). John Wiley &amp; Sons, Incorporated.</w:t>
              </w:r>
            </w:p>
            <w:p w14:paraId="37195177" w14:textId="32AD27B4" w:rsidR="001C3DC9" w:rsidRDefault="001C3DC9" w:rsidP="001C3DC9">
              <w:pPr>
                <w:pStyle w:val="Bibliography"/>
                <w:ind w:left="720" w:hanging="720"/>
                <w:rPr>
                  <w:noProof/>
                </w:rPr>
              </w:pPr>
              <w:r>
                <w:rPr>
                  <w:noProof/>
                </w:rPr>
                <w:t xml:space="preserve">Derby, M. (2020). </w:t>
              </w:r>
              <w:r>
                <w:rPr>
                  <w:i/>
                  <w:iCs/>
                  <w:noProof/>
                </w:rPr>
                <w:t>Chicago Fed Ends Ties With Scholar Who Criticized Black Lives Matter</w:t>
              </w:r>
              <w:r>
                <w:rPr>
                  <w:noProof/>
                </w:rPr>
                <w:t>. Retrieved from Wallstreet Journal: https://www.wsj.com/articles/chicago-fed-ends-tie-with-scholar-who-criticized-black-lives-matter-11592003706</w:t>
              </w:r>
            </w:p>
            <w:p w14:paraId="615705BD" w14:textId="53958A94" w:rsidR="001C3DC9" w:rsidRDefault="001C3DC9" w:rsidP="001C3DC9">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w:t>
              </w:r>
              <w:r>
                <w:rPr>
                  <w:noProof/>
                </w:rPr>
                <w:t xml:space="preserve"> Oxford University Press.</w:t>
              </w:r>
            </w:p>
            <w:p w14:paraId="628416C0" w14:textId="2AF23106" w:rsidR="001C3DC9" w:rsidRDefault="001C3DC9" w:rsidP="001C3DC9">
              <w:pPr>
                <w:pStyle w:val="Bibliography"/>
                <w:ind w:left="720" w:hanging="720"/>
                <w:rPr>
                  <w:noProof/>
                </w:rPr>
              </w:pPr>
              <w:r>
                <w:rPr>
                  <w:noProof/>
                </w:rPr>
                <w:t xml:space="preserve">Kozlov, A., &amp; Noga, N. (2018). Risk Management for Information Security of Corporate Information Systems Using Cloud Technology. </w:t>
              </w:r>
              <w:r>
                <w:rPr>
                  <w:i/>
                  <w:iCs/>
                  <w:noProof/>
                </w:rPr>
                <w:t>Management of Large-Scale System Development</w:t>
              </w:r>
              <w:r>
                <w:rPr>
                  <w:noProof/>
                </w:rPr>
                <w:t xml:space="preserve"> (pp. 1-5). doi:10.1109/MLSD.2018.8551947</w:t>
              </w:r>
            </w:p>
            <w:p w14:paraId="00699D98" w14:textId="284F842E" w:rsidR="001C3DC9" w:rsidRDefault="001C3DC9" w:rsidP="001C3DC9">
              <w:pPr>
                <w:pStyle w:val="Bibliography"/>
                <w:ind w:left="720" w:hanging="720"/>
                <w:rPr>
                  <w:noProof/>
                </w:rPr>
              </w:pPr>
              <w:r>
                <w:rPr>
                  <w:noProof/>
                </w:rPr>
                <w:lastRenderedPageBreak/>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6ECF7B86" w14:textId="0D8E99C1" w:rsidR="001C3DC9" w:rsidRDefault="001C3DC9" w:rsidP="001C3DC9">
              <w:pPr>
                <w:pStyle w:val="Bibliography"/>
                <w:ind w:left="720" w:hanging="720"/>
                <w:rPr>
                  <w:noProof/>
                </w:rPr>
              </w:pPr>
              <w:r>
                <w:rPr>
                  <w:noProof/>
                </w:rPr>
                <w:t xml:space="preserve">Pierce, A. (2019, October 25th). Whose lives matter? The black lives matter movement and the contested legacy of philosophical humanism. </w:t>
              </w:r>
              <w:r>
                <w:rPr>
                  <w:i/>
                  <w:iCs/>
                  <w:noProof/>
                </w:rPr>
                <w:t>Journal of Social Philosophy, 51</w:t>
              </w:r>
              <w:r>
                <w:rPr>
                  <w:noProof/>
                </w:rPr>
                <w:t>(2), 261-282. doi:https://doi-org.proxy1.ncu.edu/10.1111/josp.12305</w:t>
              </w:r>
            </w:p>
            <w:p w14:paraId="28C2C370" w14:textId="4A95100C" w:rsidR="001C3DC9" w:rsidRDefault="001C3DC9" w:rsidP="001C3DC9">
              <w:pPr>
                <w:pStyle w:val="Bibliography"/>
                <w:ind w:left="720" w:hanging="720"/>
                <w:rPr>
                  <w:noProof/>
                </w:rPr>
              </w:pPr>
              <w:r>
                <w:rPr>
                  <w:noProof/>
                </w:rPr>
                <w:t xml:space="preserve">Washington Post. (2020, August 1st). </w:t>
              </w:r>
              <w:r>
                <w:rPr>
                  <w:i/>
                  <w:iCs/>
                  <w:noProof/>
                </w:rPr>
                <w:t>Data police shootings</w:t>
              </w:r>
              <w:r>
                <w:rPr>
                  <w:noProof/>
                </w:rPr>
                <w:t>. Retrieved from GitHub: https://github.com/washingtonpost/data-police-shootings/commit/2ea87a4ed725b164be1489878e20827fb5944d1b</w:t>
              </w:r>
            </w:p>
            <w:p w14:paraId="2E1DDB01" w14:textId="659592B2" w:rsidR="001C3DC9" w:rsidRDefault="001C3DC9" w:rsidP="001C3DC9">
              <w:r>
                <w:rPr>
                  <w:b/>
                  <w:bCs/>
                  <w:noProof/>
                </w:rPr>
                <w:fldChar w:fldCharType="end"/>
              </w:r>
            </w:p>
          </w:sdtContent>
        </w:sdt>
      </w:sdtContent>
    </w:sdt>
    <w:p w14:paraId="416E01D0" w14:textId="77777777" w:rsidR="001C3DC9" w:rsidRPr="0035536D" w:rsidRDefault="001C3DC9" w:rsidP="0035536D"/>
    <w:sectPr w:rsidR="001C3DC9" w:rsidRPr="0035536D"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FDD0B" w14:textId="77777777" w:rsidR="00373BB2" w:rsidRDefault="00373BB2" w:rsidP="0082223F">
      <w:pPr>
        <w:spacing w:line="240" w:lineRule="auto"/>
      </w:pPr>
      <w:r>
        <w:separator/>
      </w:r>
    </w:p>
  </w:endnote>
  <w:endnote w:type="continuationSeparator" w:id="0">
    <w:p w14:paraId="2940F51D" w14:textId="77777777" w:rsidR="00373BB2" w:rsidRDefault="00373BB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BEB6B" w14:textId="77777777" w:rsidR="00373BB2" w:rsidRDefault="00373BB2" w:rsidP="0082223F">
      <w:pPr>
        <w:spacing w:line="240" w:lineRule="auto"/>
      </w:pPr>
      <w:r>
        <w:separator/>
      </w:r>
    </w:p>
  </w:footnote>
  <w:footnote w:type="continuationSeparator" w:id="0">
    <w:p w14:paraId="1B9ABD46" w14:textId="77777777" w:rsidR="00373BB2" w:rsidRDefault="00373BB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0015A"/>
    <w:rsid w:val="00036708"/>
    <w:rsid w:val="00036F58"/>
    <w:rsid w:val="00081A44"/>
    <w:rsid w:val="000B2500"/>
    <w:rsid w:val="00134BF0"/>
    <w:rsid w:val="00183597"/>
    <w:rsid w:val="001B27C4"/>
    <w:rsid w:val="001C3DC9"/>
    <w:rsid w:val="002214EC"/>
    <w:rsid w:val="002806B7"/>
    <w:rsid w:val="0035536D"/>
    <w:rsid w:val="00373BB2"/>
    <w:rsid w:val="003F4714"/>
    <w:rsid w:val="00401D65"/>
    <w:rsid w:val="00413B1C"/>
    <w:rsid w:val="004223E8"/>
    <w:rsid w:val="00424108"/>
    <w:rsid w:val="004A784B"/>
    <w:rsid w:val="0052132E"/>
    <w:rsid w:val="00543BDD"/>
    <w:rsid w:val="005B7079"/>
    <w:rsid w:val="005D0615"/>
    <w:rsid w:val="005D6100"/>
    <w:rsid w:val="006D793E"/>
    <w:rsid w:val="0073677D"/>
    <w:rsid w:val="00783602"/>
    <w:rsid w:val="00820702"/>
    <w:rsid w:val="0082223F"/>
    <w:rsid w:val="00837A8B"/>
    <w:rsid w:val="00843F7C"/>
    <w:rsid w:val="00877007"/>
    <w:rsid w:val="00881484"/>
    <w:rsid w:val="00885F50"/>
    <w:rsid w:val="0088660E"/>
    <w:rsid w:val="008B5129"/>
    <w:rsid w:val="008E69D0"/>
    <w:rsid w:val="009A7553"/>
    <w:rsid w:val="009A757D"/>
    <w:rsid w:val="00AB6A3B"/>
    <w:rsid w:val="00AD686B"/>
    <w:rsid w:val="00B13ADF"/>
    <w:rsid w:val="00B83595"/>
    <w:rsid w:val="00BE234A"/>
    <w:rsid w:val="00C3183C"/>
    <w:rsid w:val="00C54DC8"/>
    <w:rsid w:val="00C73692"/>
    <w:rsid w:val="00C93BB7"/>
    <w:rsid w:val="00CB25E9"/>
    <w:rsid w:val="00CF4A33"/>
    <w:rsid w:val="00D0165E"/>
    <w:rsid w:val="00D22A0F"/>
    <w:rsid w:val="00D75C7B"/>
    <w:rsid w:val="00D85C7B"/>
    <w:rsid w:val="00DE2224"/>
    <w:rsid w:val="00E234E9"/>
    <w:rsid w:val="00E32638"/>
    <w:rsid w:val="00E82898"/>
    <w:rsid w:val="00ED3713"/>
    <w:rsid w:val="00F779B3"/>
    <w:rsid w:val="00F94876"/>
    <w:rsid w:val="00FA0EA6"/>
    <w:rsid w:val="00FA22F7"/>
    <w:rsid w:val="00FC2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37A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015A"/>
    <w:pPr>
      <w:ind w:left="720"/>
      <w:contextualSpacing/>
    </w:pPr>
  </w:style>
  <w:style w:type="table" w:styleId="GridTable4">
    <w:name w:val="Grid Table 4"/>
    <w:basedOn w:val="TableNormal"/>
    <w:uiPriority w:val="49"/>
    <w:rsid w:val="0000015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1C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90048">
      <w:bodyDiv w:val="1"/>
      <w:marLeft w:val="0"/>
      <w:marRight w:val="0"/>
      <w:marTop w:val="0"/>
      <w:marBottom w:val="0"/>
      <w:divBdr>
        <w:top w:val="none" w:sz="0" w:space="0" w:color="auto"/>
        <w:left w:val="none" w:sz="0" w:space="0" w:color="auto"/>
        <w:bottom w:val="none" w:sz="0" w:space="0" w:color="auto"/>
        <w:right w:val="none" w:sz="0" w:space="0" w:color="auto"/>
      </w:divBdr>
    </w:div>
    <w:div w:id="784882917">
      <w:bodyDiv w:val="1"/>
      <w:marLeft w:val="0"/>
      <w:marRight w:val="0"/>
      <w:marTop w:val="0"/>
      <w:marBottom w:val="0"/>
      <w:divBdr>
        <w:top w:val="none" w:sz="0" w:space="0" w:color="auto"/>
        <w:left w:val="none" w:sz="0" w:space="0" w:color="auto"/>
        <w:bottom w:val="none" w:sz="0" w:space="0" w:color="auto"/>
        <w:right w:val="none" w:sz="0" w:space="0" w:color="auto"/>
      </w:divBdr>
    </w:div>
    <w:div w:id="936064795">
      <w:bodyDiv w:val="1"/>
      <w:marLeft w:val="0"/>
      <w:marRight w:val="0"/>
      <w:marTop w:val="0"/>
      <w:marBottom w:val="0"/>
      <w:divBdr>
        <w:top w:val="none" w:sz="0" w:space="0" w:color="auto"/>
        <w:left w:val="none" w:sz="0" w:space="0" w:color="auto"/>
        <w:bottom w:val="none" w:sz="0" w:space="0" w:color="auto"/>
        <w:right w:val="none" w:sz="0" w:space="0" w:color="auto"/>
      </w:divBdr>
    </w:div>
    <w:div w:id="1087848998">
      <w:bodyDiv w:val="1"/>
      <w:marLeft w:val="0"/>
      <w:marRight w:val="0"/>
      <w:marTop w:val="0"/>
      <w:marBottom w:val="0"/>
      <w:divBdr>
        <w:top w:val="none" w:sz="0" w:space="0" w:color="auto"/>
        <w:left w:val="none" w:sz="0" w:space="0" w:color="auto"/>
        <w:bottom w:val="none" w:sz="0" w:space="0" w:color="auto"/>
        <w:right w:val="none" w:sz="0" w:space="0" w:color="auto"/>
      </w:divBdr>
    </w:div>
    <w:div w:id="1173449123">
      <w:bodyDiv w:val="1"/>
      <w:marLeft w:val="0"/>
      <w:marRight w:val="0"/>
      <w:marTop w:val="0"/>
      <w:marBottom w:val="0"/>
      <w:divBdr>
        <w:top w:val="none" w:sz="0" w:space="0" w:color="auto"/>
        <w:left w:val="none" w:sz="0" w:space="0" w:color="auto"/>
        <w:bottom w:val="none" w:sz="0" w:space="0" w:color="auto"/>
        <w:right w:val="none" w:sz="0" w:space="0" w:color="auto"/>
      </w:divBdr>
    </w:div>
    <w:div w:id="1208226779">
      <w:bodyDiv w:val="1"/>
      <w:marLeft w:val="0"/>
      <w:marRight w:val="0"/>
      <w:marTop w:val="0"/>
      <w:marBottom w:val="0"/>
      <w:divBdr>
        <w:top w:val="none" w:sz="0" w:space="0" w:color="auto"/>
        <w:left w:val="none" w:sz="0" w:space="0" w:color="auto"/>
        <w:bottom w:val="none" w:sz="0" w:space="0" w:color="auto"/>
        <w:right w:val="none" w:sz="0" w:space="0" w:color="auto"/>
      </w:divBdr>
    </w:div>
    <w:div w:id="1248230675">
      <w:bodyDiv w:val="1"/>
      <w:marLeft w:val="0"/>
      <w:marRight w:val="0"/>
      <w:marTop w:val="0"/>
      <w:marBottom w:val="0"/>
      <w:divBdr>
        <w:top w:val="none" w:sz="0" w:space="0" w:color="auto"/>
        <w:left w:val="none" w:sz="0" w:space="0" w:color="auto"/>
        <w:bottom w:val="none" w:sz="0" w:space="0" w:color="auto"/>
        <w:right w:val="none" w:sz="0" w:space="0" w:color="auto"/>
      </w:divBdr>
    </w:div>
    <w:div w:id="21278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1</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6</b:RefOrder>
  </b:Source>
  <b:Source>
    <b:Tag>Der20</b:Tag>
    <b:SourceType>InternetSite</b:SourceType>
    <b:Guid>{806458B5-E0AA-40D8-985A-9B29A8781E2B}</b:Guid>
    <b:Title>Chicago Fed Ends Ties With Scholar Who Criticized Black Lives Matter</b:Title>
    <b:Year>2020</b:Year>
    <b:Author>
      <b:Author>
        <b:NameList>
          <b:Person>
            <b:Last>Derby</b:Last>
            <b:First>M</b:First>
          </b:Person>
        </b:NameList>
      </b:Author>
    </b:Author>
    <b:InternetSiteTitle>Wallstreet Journal</b:InternetSiteTitle>
    <b:Month>June</b:Month>
    <b:Day>12</b:Day>
    <b:URL>https://www.wsj.com/articles/chicago-fed-ends-tie-with-scholar-who-criticized-black-lives-matter-11592003706</b:URL>
    <b:RefOrder>3</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4</b:RefOrder>
  </b:Source>
  <b:Source>
    <b:Tag>Cra99</b:Tag>
    <b:SourceType>Book</b:SourceType>
    <b:Guid>{523D450F-BFF5-4360-A992-E1844BF25044}</b:Guid>
    <b:Title>Doing qualitative research (2nd edition)</b:Title>
    <b:Year>1999</b:Year>
    <b:Author>
      <b:Author>
        <b:NameList>
          <b:Person>
            <b:Last>Crabtree</b:Last>
            <b:First>B.</b:First>
          </b:Person>
          <b:Person>
            <b:Last>Miller</b:Last>
            <b:First>W.</b:First>
          </b:Person>
        </b:NameList>
      </b:Author>
    </b:Author>
    <b:City>London, England</b:City>
    <b:Publisher>Sage Publications</b:Publisher>
    <b:RefOrder>5</b:RefOrder>
  </b:Source>
  <b:Source>
    <b:Tag>Was20</b:Tag>
    <b:SourceType>InternetSite</b:SourceType>
    <b:Guid>{3C87F3AC-C4F1-4EDD-8EE2-A71A579BA3DD}</b:Guid>
    <b:Author>
      <b:Author>
        <b:Corporate>Washington Post</b:Corporate>
      </b:Author>
    </b:Author>
    <b:Title>Data police shootings</b:Title>
    <b:InternetSiteTitle>GitHub</b:InternetSiteTitle>
    <b:Year>2020</b:Year>
    <b:Month>August</b:Month>
    <b:Day>1</b:Day>
    <b:URL>https://github.com/washingtonpost/data-police-shootings/commit/2ea87a4ed725b164be1489878e20827fb5944d1b</b:URL>
    <b:RefOrder>7</b:RefOrder>
  </b:Source>
  <b:Source>
    <b:Tag>Abd16</b:Tag>
    <b:SourceType>ConferenceProceedings</b:SourceType>
    <b:Guid>{2591A3E4-6C61-4EE4-953F-65C1E121B9E7}</b:Guid>
    <b:Title>A conceptual framework for integrated information privacy protection</b:Title>
    <b:Year>2016</b:Year>
    <b:Author>
      <b:Author>
        <b:NameList>
          <b:Person>
            <b:Last>Abdullah</b:Last>
            <b:First>H</b:First>
          </b:Person>
          <b:Person>
            <b:Last>Labuschagne</b:Last>
            <b:First>L</b:First>
          </b:Person>
          <b:Person>
            <b:Last>Young</b:Last>
            <b:First>J</b:First>
          </b:Person>
        </b:NameList>
      </b:Author>
    </b:Author>
    <b:Pages>242-248</b:Pages>
    <b:ConferenceName>Advances in Computing and Communication Engineering</b:ConferenceName>
    <b:DOI>10.1109/ICACCE.2016.8073755</b:DOI>
    <b:RefOrder>8</b:RefOrder>
  </b:Source>
  <b:Source>
    <b:Tag>AlH19</b:Tag>
    <b:SourceType>ConferenceProceedings</b:SourceType>
    <b:Guid>{3D32C2F6-D305-4A52-9B50-6B97E131AE2C}</b:Guid>
    <b:Title>New Approach to Determine DDoS Attack Patterns on SCADA System Using Machine Learning</b:Title>
    <b:Pages>1-6</b:Pages>
    <b:Year>2019</b:Year>
    <b:ConferenceName>International Conference on Computer and Information Sciences</b:ConferenceName>
    <b:City>Sakaka, Saudi Arabia</b:City>
    <b:Author>
      <b:Author>
        <b:NameList>
          <b:Person>
            <b:Last>Al-Haidari</b:Last>
            <b:First>F</b:First>
          </b:Person>
          <b:Person>
            <b:Last>Al-Dahasi</b:Last>
            <b:First>E</b:First>
          </b:Person>
        </b:NameList>
      </b:Author>
    </b:Author>
    <b:DOI>10.1109/ICCISci.2019.8716432</b:DOI>
    <b:RefOrder>9</b:RefOrder>
  </b:Source>
  <b:Source>
    <b:Tag>Koz18</b:Tag>
    <b:SourceType>ConferenceProceedings</b:SourceType>
    <b:Guid>{7D093627-5398-4138-AE64-A33E65A73ED9}</b:Guid>
    <b:Author>
      <b:Author>
        <b:NameList>
          <b:Person>
            <b:Last>Kozlov</b:Last>
            <b:First>A</b:First>
          </b:Person>
          <b:Person>
            <b:Last>Noga</b:Last>
            <b:First>N</b:First>
          </b:Person>
        </b:NameList>
      </b:Author>
    </b:Author>
    <b:Title>Risk Management for Information Security of Corporate Information Systems Using Cloud Technology</b:Title>
    <b:Pages>1-5</b:Pages>
    <b:Year>2018</b:Year>
    <b:ConferenceName>Management of Large-Scale System Development</b:ConferenceName>
    <b:DOI>10.1109/MLSD.2018.8551947</b:DOI>
    <b:RefOrder>10</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11</b:RefOrder>
  </b:Source>
</b:Sources>
</file>

<file path=customXml/itemProps1.xml><?xml version="1.0" encoding="utf-8"?>
<ds:datastoreItem xmlns:ds="http://schemas.openxmlformats.org/officeDocument/2006/customXml" ds:itemID="{438A7E22-ED8B-4840-82DA-676FBF47A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1411</TotalTime>
  <Pages>8</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46</cp:revision>
  <dcterms:created xsi:type="dcterms:W3CDTF">2019-05-19T17:38:00Z</dcterms:created>
  <dcterms:modified xsi:type="dcterms:W3CDTF">2021-07-15T16:02:00Z</dcterms:modified>
</cp:coreProperties>
</file>